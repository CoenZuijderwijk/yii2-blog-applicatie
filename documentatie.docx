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9D8D31" w14:textId="77777777" w:rsidR="005A4750" w:rsidRPr="005A4750" w:rsidRDefault="005A4750">
      <w:pPr>
        <w:rPr>
          <w:b/>
          <w:bCs/>
          <w:sz w:val="96"/>
          <w:szCs w:val="96"/>
        </w:rPr>
      </w:pPr>
      <w:r>
        <w:rPr>
          <w:b/>
          <w:bCs/>
          <w:sz w:val="96"/>
          <w:szCs w:val="96"/>
        </w:rPr>
        <w:t>Yii2 blog applicatie</w:t>
      </w:r>
    </w:p>
    <w:p w14:paraId="5D3E670B" w14:textId="77777777" w:rsidR="005A4750" w:rsidRDefault="005A4750"/>
    <w:sdt>
      <w:sdtPr>
        <w:rPr>
          <w:rFonts w:asciiTheme="minorHAnsi" w:eastAsiaTheme="minorHAnsi" w:hAnsiTheme="minorHAnsi" w:cstheme="minorBidi"/>
          <w:color w:val="auto"/>
          <w:sz w:val="22"/>
          <w:szCs w:val="22"/>
          <w:lang w:eastAsia="en-US"/>
        </w:rPr>
        <w:id w:val="-1283344293"/>
        <w:docPartObj>
          <w:docPartGallery w:val="Table of Contents"/>
          <w:docPartUnique/>
        </w:docPartObj>
      </w:sdtPr>
      <w:sdtEndPr>
        <w:rPr>
          <w:b/>
          <w:bCs/>
        </w:rPr>
      </w:sdtEndPr>
      <w:sdtContent>
        <w:p w14:paraId="3E03ED75" w14:textId="77777777" w:rsidR="002933D3" w:rsidRDefault="002933D3">
          <w:pPr>
            <w:pStyle w:val="TOCHeading"/>
          </w:pPr>
          <w:r>
            <w:t>Inhoud</w:t>
          </w:r>
        </w:p>
        <w:p w14:paraId="37B980E3" w14:textId="77777777" w:rsidR="002933D3" w:rsidRDefault="002933D3">
          <w:pPr>
            <w:pStyle w:val="TOC1"/>
            <w:tabs>
              <w:tab w:val="right" w:leader="dot" w:pos="9016"/>
            </w:tabs>
            <w:rPr>
              <w:noProof/>
            </w:rPr>
          </w:pPr>
          <w:r>
            <w:fldChar w:fldCharType="begin"/>
          </w:r>
          <w:r>
            <w:instrText xml:space="preserve"> TOC \o "1-3" \h \z \u </w:instrText>
          </w:r>
          <w:r>
            <w:fldChar w:fldCharType="separate"/>
          </w:r>
          <w:hyperlink w:anchor="_Toc34737246" w:history="1">
            <w:r w:rsidRPr="00662A09">
              <w:rPr>
                <w:rStyle w:val="Hyperlink"/>
                <w:noProof/>
              </w:rPr>
              <w:t>Implementatie</w:t>
            </w:r>
            <w:r>
              <w:rPr>
                <w:noProof/>
                <w:webHidden/>
              </w:rPr>
              <w:tab/>
            </w:r>
            <w:r>
              <w:rPr>
                <w:noProof/>
                <w:webHidden/>
              </w:rPr>
              <w:fldChar w:fldCharType="begin"/>
            </w:r>
            <w:r>
              <w:rPr>
                <w:noProof/>
                <w:webHidden/>
              </w:rPr>
              <w:instrText xml:space="preserve"> PAGEREF _Toc34737246 \h </w:instrText>
            </w:r>
            <w:r>
              <w:rPr>
                <w:noProof/>
                <w:webHidden/>
              </w:rPr>
            </w:r>
            <w:r>
              <w:rPr>
                <w:noProof/>
                <w:webHidden/>
              </w:rPr>
              <w:fldChar w:fldCharType="separate"/>
            </w:r>
            <w:r>
              <w:rPr>
                <w:noProof/>
                <w:webHidden/>
              </w:rPr>
              <w:t>1</w:t>
            </w:r>
            <w:r>
              <w:rPr>
                <w:noProof/>
                <w:webHidden/>
              </w:rPr>
              <w:fldChar w:fldCharType="end"/>
            </w:r>
          </w:hyperlink>
        </w:p>
        <w:p w14:paraId="62926712" w14:textId="77777777" w:rsidR="002933D3" w:rsidRDefault="0032226C">
          <w:pPr>
            <w:pStyle w:val="TOC1"/>
            <w:tabs>
              <w:tab w:val="right" w:leader="dot" w:pos="9016"/>
            </w:tabs>
            <w:rPr>
              <w:noProof/>
            </w:rPr>
          </w:pPr>
          <w:hyperlink w:anchor="_Toc34737247" w:history="1">
            <w:r w:rsidR="002933D3" w:rsidRPr="00662A09">
              <w:rPr>
                <w:rStyle w:val="Hyperlink"/>
                <w:noProof/>
              </w:rPr>
              <w:t>Gebruik</w:t>
            </w:r>
            <w:r w:rsidR="002933D3">
              <w:rPr>
                <w:noProof/>
                <w:webHidden/>
              </w:rPr>
              <w:tab/>
            </w:r>
            <w:r w:rsidR="002933D3">
              <w:rPr>
                <w:noProof/>
                <w:webHidden/>
              </w:rPr>
              <w:fldChar w:fldCharType="begin"/>
            </w:r>
            <w:r w:rsidR="002933D3">
              <w:rPr>
                <w:noProof/>
                <w:webHidden/>
              </w:rPr>
              <w:instrText xml:space="preserve"> PAGEREF _Toc34737247 \h </w:instrText>
            </w:r>
            <w:r w:rsidR="002933D3">
              <w:rPr>
                <w:noProof/>
                <w:webHidden/>
              </w:rPr>
            </w:r>
            <w:r w:rsidR="002933D3">
              <w:rPr>
                <w:noProof/>
                <w:webHidden/>
              </w:rPr>
              <w:fldChar w:fldCharType="separate"/>
            </w:r>
            <w:r w:rsidR="002933D3">
              <w:rPr>
                <w:noProof/>
                <w:webHidden/>
              </w:rPr>
              <w:t>2</w:t>
            </w:r>
            <w:r w:rsidR="002933D3">
              <w:rPr>
                <w:noProof/>
                <w:webHidden/>
              </w:rPr>
              <w:fldChar w:fldCharType="end"/>
            </w:r>
          </w:hyperlink>
        </w:p>
        <w:p w14:paraId="2588F8E1" w14:textId="77777777" w:rsidR="002933D3" w:rsidRDefault="0032226C">
          <w:pPr>
            <w:pStyle w:val="TOC1"/>
            <w:tabs>
              <w:tab w:val="right" w:leader="dot" w:pos="9016"/>
            </w:tabs>
            <w:rPr>
              <w:noProof/>
            </w:rPr>
          </w:pPr>
          <w:hyperlink w:anchor="_Toc34737248" w:history="1">
            <w:r w:rsidR="002933D3" w:rsidRPr="00662A09">
              <w:rPr>
                <w:rStyle w:val="Hyperlink"/>
                <w:noProof/>
              </w:rPr>
              <w:t>Tests</w:t>
            </w:r>
            <w:r w:rsidR="002933D3">
              <w:rPr>
                <w:noProof/>
                <w:webHidden/>
              </w:rPr>
              <w:tab/>
            </w:r>
            <w:r w:rsidR="002933D3">
              <w:rPr>
                <w:noProof/>
                <w:webHidden/>
              </w:rPr>
              <w:fldChar w:fldCharType="begin"/>
            </w:r>
            <w:r w:rsidR="002933D3">
              <w:rPr>
                <w:noProof/>
                <w:webHidden/>
              </w:rPr>
              <w:instrText xml:space="preserve"> PAGEREF _Toc34737248 \h </w:instrText>
            </w:r>
            <w:r w:rsidR="002933D3">
              <w:rPr>
                <w:noProof/>
                <w:webHidden/>
              </w:rPr>
            </w:r>
            <w:r w:rsidR="002933D3">
              <w:rPr>
                <w:noProof/>
                <w:webHidden/>
              </w:rPr>
              <w:fldChar w:fldCharType="separate"/>
            </w:r>
            <w:r w:rsidR="002933D3">
              <w:rPr>
                <w:noProof/>
                <w:webHidden/>
              </w:rPr>
              <w:t>3</w:t>
            </w:r>
            <w:r w:rsidR="002933D3">
              <w:rPr>
                <w:noProof/>
                <w:webHidden/>
              </w:rPr>
              <w:fldChar w:fldCharType="end"/>
            </w:r>
          </w:hyperlink>
        </w:p>
        <w:p w14:paraId="12C09354" w14:textId="77777777" w:rsidR="002933D3" w:rsidRDefault="0032226C">
          <w:pPr>
            <w:pStyle w:val="TOC1"/>
            <w:tabs>
              <w:tab w:val="right" w:leader="dot" w:pos="9016"/>
            </w:tabs>
            <w:rPr>
              <w:noProof/>
            </w:rPr>
          </w:pPr>
          <w:hyperlink w:anchor="_Toc34737249" w:history="1">
            <w:r w:rsidR="002933D3" w:rsidRPr="00662A09">
              <w:rPr>
                <w:rStyle w:val="Hyperlink"/>
                <w:noProof/>
              </w:rPr>
              <w:t>Database</w:t>
            </w:r>
            <w:r w:rsidR="002933D3">
              <w:rPr>
                <w:noProof/>
                <w:webHidden/>
              </w:rPr>
              <w:tab/>
            </w:r>
            <w:r w:rsidR="002933D3">
              <w:rPr>
                <w:noProof/>
                <w:webHidden/>
              </w:rPr>
              <w:fldChar w:fldCharType="begin"/>
            </w:r>
            <w:r w:rsidR="002933D3">
              <w:rPr>
                <w:noProof/>
                <w:webHidden/>
              </w:rPr>
              <w:instrText xml:space="preserve"> PAGEREF _Toc34737249 \h </w:instrText>
            </w:r>
            <w:r w:rsidR="002933D3">
              <w:rPr>
                <w:noProof/>
                <w:webHidden/>
              </w:rPr>
            </w:r>
            <w:r w:rsidR="002933D3">
              <w:rPr>
                <w:noProof/>
                <w:webHidden/>
              </w:rPr>
              <w:fldChar w:fldCharType="separate"/>
            </w:r>
            <w:r w:rsidR="002933D3">
              <w:rPr>
                <w:noProof/>
                <w:webHidden/>
              </w:rPr>
              <w:t>3</w:t>
            </w:r>
            <w:r w:rsidR="002933D3">
              <w:rPr>
                <w:noProof/>
                <w:webHidden/>
              </w:rPr>
              <w:fldChar w:fldCharType="end"/>
            </w:r>
          </w:hyperlink>
        </w:p>
        <w:p w14:paraId="00E0AADA" w14:textId="77777777" w:rsidR="002933D3" w:rsidRDefault="0032226C">
          <w:pPr>
            <w:pStyle w:val="TOC1"/>
            <w:tabs>
              <w:tab w:val="right" w:leader="dot" w:pos="9016"/>
            </w:tabs>
            <w:rPr>
              <w:noProof/>
            </w:rPr>
          </w:pPr>
          <w:hyperlink w:anchor="_Toc34737250" w:history="1">
            <w:r w:rsidR="002933D3" w:rsidRPr="00662A09">
              <w:rPr>
                <w:rStyle w:val="Hyperlink"/>
                <w:noProof/>
              </w:rPr>
              <w:t>Screenshots</w:t>
            </w:r>
            <w:r w:rsidR="002933D3">
              <w:rPr>
                <w:noProof/>
                <w:webHidden/>
              </w:rPr>
              <w:tab/>
            </w:r>
            <w:r w:rsidR="002933D3">
              <w:rPr>
                <w:noProof/>
                <w:webHidden/>
              </w:rPr>
              <w:fldChar w:fldCharType="begin"/>
            </w:r>
            <w:r w:rsidR="002933D3">
              <w:rPr>
                <w:noProof/>
                <w:webHidden/>
              </w:rPr>
              <w:instrText xml:space="preserve"> PAGEREF _Toc34737250 \h </w:instrText>
            </w:r>
            <w:r w:rsidR="002933D3">
              <w:rPr>
                <w:noProof/>
                <w:webHidden/>
              </w:rPr>
            </w:r>
            <w:r w:rsidR="002933D3">
              <w:rPr>
                <w:noProof/>
                <w:webHidden/>
              </w:rPr>
              <w:fldChar w:fldCharType="separate"/>
            </w:r>
            <w:r w:rsidR="002933D3">
              <w:rPr>
                <w:noProof/>
                <w:webHidden/>
              </w:rPr>
              <w:t>3</w:t>
            </w:r>
            <w:r w:rsidR="002933D3">
              <w:rPr>
                <w:noProof/>
                <w:webHidden/>
              </w:rPr>
              <w:fldChar w:fldCharType="end"/>
            </w:r>
          </w:hyperlink>
        </w:p>
        <w:p w14:paraId="46071C8D" w14:textId="77777777" w:rsidR="002933D3" w:rsidRDefault="002933D3">
          <w:r>
            <w:rPr>
              <w:b/>
              <w:bCs/>
            </w:rPr>
            <w:fldChar w:fldCharType="end"/>
          </w:r>
        </w:p>
      </w:sdtContent>
    </w:sdt>
    <w:p w14:paraId="19DF1F46" w14:textId="77777777" w:rsidR="005A4750" w:rsidRDefault="005A4750"/>
    <w:p w14:paraId="1FBF7B67" w14:textId="77777777" w:rsidR="005A4750" w:rsidRDefault="005A4750"/>
    <w:p w14:paraId="0FEDD006" w14:textId="77777777" w:rsidR="005A4750" w:rsidRDefault="005A4750"/>
    <w:p w14:paraId="31523319" w14:textId="77777777" w:rsidR="005A4750" w:rsidRDefault="005A4750"/>
    <w:p w14:paraId="397F1369" w14:textId="77777777" w:rsidR="005A4750" w:rsidRDefault="005A4750"/>
    <w:p w14:paraId="5B186801" w14:textId="77777777" w:rsidR="005A4750" w:rsidRDefault="005A4750"/>
    <w:p w14:paraId="525AC56E" w14:textId="77777777" w:rsidR="005A4750" w:rsidRDefault="005A4750"/>
    <w:p w14:paraId="7F54E958" w14:textId="77777777" w:rsidR="005A4750" w:rsidRDefault="005A4750"/>
    <w:p w14:paraId="7788D3BF" w14:textId="77777777" w:rsidR="005A4750" w:rsidRDefault="005A4750"/>
    <w:p w14:paraId="57302D1D" w14:textId="77777777" w:rsidR="005A4750" w:rsidRDefault="005A4750"/>
    <w:p w14:paraId="6E3F8C92" w14:textId="77777777" w:rsidR="005A4750" w:rsidRDefault="005A4750"/>
    <w:p w14:paraId="1700B17B" w14:textId="77777777" w:rsidR="005A4750" w:rsidRDefault="005A4750"/>
    <w:p w14:paraId="10A579A7" w14:textId="77777777" w:rsidR="005A4750" w:rsidRDefault="005A4750"/>
    <w:p w14:paraId="3738B776" w14:textId="77777777" w:rsidR="005A4750" w:rsidRDefault="005A4750"/>
    <w:p w14:paraId="15E301C3" w14:textId="77777777" w:rsidR="005A4750" w:rsidRDefault="005A4750"/>
    <w:p w14:paraId="40C74BCA" w14:textId="77777777" w:rsidR="005A4750" w:rsidRDefault="005A4750"/>
    <w:p w14:paraId="38B355D5" w14:textId="77777777" w:rsidR="005A4750" w:rsidRDefault="005A4750"/>
    <w:p w14:paraId="52F090DD" w14:textId="77777777" w:rsidR="005A4750" w:rsidRDefault="005A4750"/>
    <w:p w14:paraId="71F248DF" w14:textId="77777777" w:rsidR="005A4750" w:rsidRDefault="005A4750"/>
    <w:p w14:paraId="76E28400" w14:textId="77777777" w:rsidR="005A4750" w:rsidRDefault="005A4750"/>
    <w:p w14:paraId="6AEEF0E7" w14:textId="77777777" w:rsidR="005A4750" w:rsidRDefault="005A4750" w:rsidP="005A4750">
      <w:pPr>
        <w:pStyle w:val="Heading1"/>
      </w:pPr>
      <w:bookmarkStart w:id="0" w:name="_Toc34737246"/>
      <w:r>
        <w:lastRenderedPageBreak/>
        <w:t>Implementatie</w:t>
      </w:r>
      <w:bookmarkEnd w:id="0"/>
    </w:p>
    <w:p w14:paraId="6B9CC653" w14:textId="77777777" w:rsidR="005A4750" w:rsidRDefault="005A4750" w:rsidP="005A4750">
      <w:pPr>
        <w:rPr>
          <w:sz w:val="24"/>
          <w:szCs w:val="24"/>
        </w:rPr>
      </w:pPr>
      <w:r>
        <w:rPr>
          <w:sz w:val="24"/>
          <w:szCs w:val="24"/>
        </w:rPr>
        <w:t xml:space="preserve">Om de blog applicatie te implementeren heb je de database nodig en heb je de volgende componenten nodig die je via </w:t>
      </w:r>
      <w:commentRangeStart w:id="1"/>
      <w:r>
        <w:rPr>
          <w:sz w:val="24"/>
          <w:szCs w:val="24"/>
        </w:rPr>
        <w:t xml:space="preserve">composer </w:t>
      </w:r>
      <w:commentRangeEnd w:id="1"/>
      <w:r w:rsidR="00F92421">
        <w:rPr>
          <w:rStyle w:val="CommentReference"/>
        </w:rPr>
        <w:commentReference w:id="1"/>
      </w:r>
      <w:r>
        <w:rPr>
          <w:sz w:val="24"/>
          <w:szCs w:val="24"/>
        </w:rPr>
        <w:t>moet bemachtigen:</w:t>
      </w:r>
    </w:p>
    <w:p w14:paraId="78715A75" w14:textId="77777777" w:rsidR="005A4750" w:rsidRDefault="005A4750" w:rsidP="005A4750">
      <w:pPr>
        <w:rPr>
          <w:sz w:val="24"/>
          <w:szCs w:val="24"/>
        </w:rPr>
      </w:pPr>
      <w:r>
        <w:rPr>
          <w:sz w:val="24"/>
          <w:szCs w:val="24"/>
        </w:rPr>
        <w:t>2amigos/yii2-tinemce-widget</w:t>
      </w:r>
    </w:p>
    <w:p w14:paraId="2FA82188" w14:textId="77777777" w:rsidR="005A4750" w:rsidRDefault="005A4750" w:rsidP="005A4750">
      <w:pPr>
        <w:rPr>
          <w:sz w:val="24"/>
          <w:szCs w:val="24"/>
        </w:rPr>
      </w:pPr>
      <w:r>
        <w:rPr>
          <w:sz w:val="24"/>
          <w:szCs w:val="24"/>
        </w:rPr>
        <w:t>kartik-v/yii2-grid</w:t>
      </w:r>
    </w:p>
    <w:p w14:paraId="601B2EF4" w14:textId="77777777" w:rsidR="005A4750" w:rsidRDefault="005A4750" w:rsidP="005A4750">
      <w:pPr>
        <w:rPr>
          <w:sz w:val="24"/>
          <w:szCs w:val="24"/>
        </w:rPr>
      </w:pPr>
      <w:r>
        <w:rPr>
          <w:sz w:val="24"/>
          <w:szCs w:val="24"/>
        </w:rPr>
        <w:t>yiisoft/yii2-bootstrap4</w:t>
      </w:r>
    </w:p>
    <w:p w14:paraId="0DE52A99" w14:textId="77777777" w:rsidR="005A4750" w:rsidRDefault="005A4750" w:rsidP="005A4750">
      <w:pPr>
        <w:rPr>
          <w:sz w:val="24"/>
          <w:szCs w:val="24"/>
        </w:rPr>
      </w:pPr>
      <w:r>
        <w:rPr>
          <w:sz w:val="24"/>
          <w:szCs w:val="24"/>
        </w:rPr>
        <w:t>kartik-v/yii2-widget-fileinput.</w:t>
      </w:r>
    </w:p>
    <w:p w14:paraId="2B9FEEE6" w14:textId="77777777" w:rsidR="005A4750" w:rsidRDefault="005A4750" w:rsidP="005A4750">
      <w:pPr>
        <w:rPr>
          <w:sz w:val="24"/>
          <w:szCs w:val="24"/>
        </w:rPr>
      </w:pPr>
    </w:p>
    <w:p w14:paraId="319CB3B0" w14:textId="77777777" w:rsidR="005A4750" w:rsidRDefault="005A4750" w:rsidP="005A4750">
      <w:pPr>
        <w:rPr>
          <w:sz w:val="24"/>
          <w:szCs w:val="24"/>
        </w:rPr>
      </w:pPr>
      <w:r>
        <w:rPr>
          <w:sz w:val="24"/>
          <w:szCs w:val="24"/>
        </w:rPr>
        <w:t>Ook zie je in de reposetorie dat er een Component WebUser is. Deze extend User. Hij alle eigenschappen van User maar WebUser regelt de access control. Daarnaast zijn er 5 controllers.</w:t>
      </w:r>
    </w:p>
    <w:p w14:paraId="63A64160" w14:textId="77777777" w:rsidR="005A4750" w:rsidRDefault="005A4750" w:rsidP="005A4750">
      <w:pPr>
        <w:rPr>
          <w:sz w:val="24"/>
          <w:szCs w:val="24"/>
        </w:rPr>
      </w:pPr>
      <w:r>
        <w:rPr>
          <w:b/>
          <w:bCs/>
          <w:sz w:val="24"/>
          <w:szCs w:val="24"/>
        </w:rPr>
        <w:t>Admin controller:</w:t>
      </w:r>
      <w:r>
        <w:rPr>
          <w:sz w:val="24"/>
          <w:szCs w:val="24"/>
        </w:rPr>
        <w:t xml:space="preserve"> Deze controller word eigenlijk alleen gebruikt om de homepage van de admin te openen.</w:t>
      </w:r>
    </w:p>
    <w:p w14:paraId="7C26E2ED" w14:textId="77777777" w:rsidR="005A4750" w:rsidRDefault="005A4750" w:rsidP="005A4750">
      <w:pPr>
        <w:rPr>
          <w:sz w:val="24"/>
          <w:szCs w:val="24"/>
        </w:rPr>
      </w:pPr>
      <w:r>
        <w:rPr>
          <w:b/>
          <w:bCs/>
          <w:sz w:val="24"/>
          <w:szCs w:val="24"/>
        </w:rPr>
        <w:t xml:space="preserve">Blog controller: </w:t>
      </w:r>
      <w:r>
        <w:rPr>
          <w:sz w:val="24"/>
          <w:szCs w:val="24"/>
        </w:rPr>
        <w:t>Deze controller word gebruikt om alle opties van de blogs te openen.</w:t>
      </w:r>
    </w:p>
    <w:p w14:paraId="7ADCA33E" w14:textId="77777777" w:rsidR="005A4750" w:rsidRDefault="005A4750" w:rsidP="005A4750">
      <w:pPr>
        <w:rPr>
          <w:sz w:val="24"/>
          <w:szCs w:val="24"/>
        </w:rPr>
      </w:pPr>
      <w:r>
        <w:rPr>
          <w:b/>
          <w:bCs/>
          <w:sz w:val="24"/>
          <w:szCs w:val="24"/>
        </w:rPr>
        <w:t xml:space="preserve">Comment controller: </w:t>
      </w:r>
      <w:r>
        <w:rPr>
          <w:sz w:val="24"/>
          <w:szCs w:val="24"/>
        </w:rPr>
        <w:t xml:space="preserve">Deze controller </w:t>
      </w:r>
      <w:r w:rsidR="00D35465">
        <w:rPr>
          <w:sz w:val="24"/>
          <w:szCs w:val="24"/>
        </w:rPr>
        <w:t>word aangeroepen door de admin en de gebruikers. De admin gebruikt deze controller voor het beheren van de comments. De user alleen om een comment aan te maken.</w:t>
      </w:r>
    </w:p>
    <w:p w14:paraId="7D6F792E" w14:textId="77777777" w:rsidR="00D35465" w:rsidRDefault="00D35465" w:rsidP="005A4750">
      <w:pPr>
        <w:rPr>
          <w:sz w:val="24"/>
          <w:szCs w:val="24"/>
        </w:rPr>
      </w:pPr>
      <w:r>
        <w:rPr>
          <w:b/>
          <w:bCs/>
          <w:sz w:val="24"/>
          <w:szCs w:val="24"/>
        </w:rPr>
        <w:t xml:space="preserve">Site controller: </w:t>
      </w:r>
      <w:r>
        <w:rPr>
          <w:sz w:val="24"/>
          <w:szCs w:val="24"/>
        </w:rPr>
        <w:t>Deze controller word gebruikt om de standaard pagina’s te openen.</w:t>
      </w:r>
    </w:p>
    <w:p w14:paraId="3888DD10" w14:textId="77777777" w:rsidR="00D35465" w:rsidRDefault="00D35465" w:rsidP="005A4750">
      <w:pPr>
        <w:rPr>
          <w:sz w:val="24"/>
          <w:szCs w:val="24"/>
        </w:rPr>
      </w:pPr>
      <w:r>
        <w:rPr>
          <w:b/>
          <w:bCs/>
          <w:sz w:val="24"/>
          <w:szCs w:val="24"/>
        </w:rPr>
        <w:t xml:space="preserve">User controller: </w:t>
      </w:r>
      <w:r>
        <w:rPr>
          <w:sz w:val="24"/>
          <w:szCs w:val="24"/>
        </w:rPr>
        <w:t>Deze controller word alleen gebruikt door de admin om de accounts te behren.</w:t>
      </w:r>
    </w:p>
    <w:p w14:paraId="75957252" w14:textId="77777777" w:rsidR="00D35465" w:rsidRDefault="00D35465" w:rsidP="005A4750">
      <w:pPr>
        <w:rPr>
          <w:sz w:val="24"/>
          <w:szCs w:val="24"/>
        </w:rPr>
      </w:pPr>
    </w:p>
    <w:p w14:paraId="014FA6E2" w14:textId="77777777" w:rsidR="00D35465" w:rsidRDefault="00D35465" w:rsidP="005A4750">
      <w:pPr>
        <w:rPr>
          <w:sz w:val="24"/>
          <w:szCs w:val="24"/>
        </w:rPr>
      </w:pPr>
      <w:r>
        <w:rPr>
          <w:sz w:val="24"/>
          <w:szCs w:val="24"/>
        </w:rPr>
        <w:t>Daarnaast zijn er nog verschillende models die vanzelfsprekend zijn. We hebben User en UserSearch, Comment en CommentSearch, Blog en BlogSearch, ContactForm en LoginForm. De 2 forms zijn de forms heel logisch. Verder zijn User, Comment en Blog eigenlijk gewoon classes. De Search models zijn om alles te regelen voor het zoeken binnen de index page’s.</w:t>
      </w:r>
    </w:p>
    <w:p w14:paraId="67C1DF93" w14:textId="77777777" w:rsidR="00D35465" w:rsidRDefault="00D35465" w:rsidP="005A4750">
      <w:pPr>
        <w:rPr>
          <w:sz w:val="24"/>
          <w:szCs w:val="24"/>
        </w:rPr>
      </w:pPr>
    </w:p>
    <w:p w14:paraId="13AB0271" w14:textId="77777777" w:rsidR="00403D9D" w:rsidRDefault="00D35465" w:rsidP="005A4750">
      <w:pPr>
        <w:rPr>
          <w:sz w:val="24"/>
          <w:szCs w:val="24"/>
        </w:rPr>
      </w:pPr>
      <w:r>
        <w:rPr>
          <w:sz w:val="24"/>
          <w:szCs w:val="24"/>
        </w:rPr>
        <w:t>Daarnaast zijn er voor blog 3 mogelijke designs die allemaal in 1 view zit. Welk design je hebt ligt aan je role. Een admin moet alle acties van CRUD kunnen uitvoeren over blogs. Dit zelfde geld voor author’s alleen kunnen hun dit alleen over hun eigen blog’s. Een user ziet alleen alle blogs en kan deze lezen.</w:t>
      </w:r>
    </w:p>
    <w:p w14:paraId="2289678B" w14:textId="77777777" w:rsidR="00403D9D" w:rsidRDefault="00403D9D" w:rsidP="005A4750">
      <w:pPr>
        <w:rPr>
          <w:sz w:val="24"/>
          <w:szCs w:val="24"/>
        </w:rPr>
      </w:pPr>
      <w:r>
        <w:rPr>
          <w:sz w:val="24"/>
          <w:szCs w:val="24"/>
        </w:rPr>
        <w:t>Comments staan altijd onder een blog post. Een admin kan een comment aanamaken via de overview maar dit word niet aangeraden. Ook bij comments is alleen de delete knop zichtbaar voor admins.</w:t>
      </w:r>
    </w:p>
    <w:p w14:paraId="0C5605B5" w14:textId="77777777" w:rsidR="00D35465" w:rsidRDefault="00D35465" w:rsidP="005A4750">
      <w:pPr>
        <w:rPr>
          <w:sz w:val="24"/>
          <w:szCs w:val="24"/>
        </w:rPr>
      </w:pPr>
    </w:p>
    <w:p w14:paraId="5B25ABCC" w14:textId="77777777" w:rsidR="00D35465" w:rsidRPr="00D35465" w:rsidRDefault="00D35465" w:rsidP="005A4750">
      <w:pPr>
        <w:rPr>
          <w:sz w:val="24"/>
          <w:szCs w:val="24"/>
        </w:rPr>
      </w:pPr>
    </w:p>
    <w:p w14:paraId="4F3C900B" w14:textId="77777777" w:rsidR="005A4750" w:rsidRDefault="005A4750" w:rsidP="005A4750">
      <w:pPr>
        <w:rPr>
          <w:sz w:val="24"/>
          <w:szCs w:val="24"/>
        </w:rPr>
      </w:pPr>
    </w:p>
    <w:p w14:paraId="616ED527" w14:textId="77777777" w:rsidR="005A4750" w:rsidRDefault="005A4750" w:rsidP="005A4750">
      <w:pPr>
        <w:pStyle w:val="Heading1"/>
      </w:pPr>
      <w:bookmarkStart w:id="2" w:name="_Toc34737247"/>
      <w:r>
        <w:t>Gebruik</w:t>
      </w:r>
      <w:bookmarkEnd w:id="2"/>
    </w:p>
    <w:p w14:paraId="73F42D3B" w14:textId="77777777" w:rsidR="005A4750" w:rsidRDefault="00D35465" w:rsidP="005A4750">
      <w:r>
        <w:t>Kwa gebruik kan je de controllers e.d gebruiken die ik heb gemaakt. Wat essentieel is om te weten zijn de acces levels, deze gelden als volgt.</w:t>
      </w:r>
    </w:p>
    <w:p w14:paraId="79781822" w14:textId="77777777" w:rsidR="00D35465" w:rsidRDefault="00D35465" w:rsidP="00D35465">
      <w:r>
        <w:t>Access levels 1 t/m 15 = user</w:t>
      </w:r>
    </w:p>
    <w:p w14:paraId="0F42B92E" w14:textId="77777777" w:rsidR="00D35465" w:rsidRDefault="00D35465" w:rsidP="00D35465">
      <w:r>
        <w:t>Access level 16 = author</w:t>
      </w:r>
    </w:p>
    <w:p w14:paraId="0DC6D1B0" w14:textId="77777777" w:rsidR="00D35465" w:rsidRDefault="00D35465" w:rsidP="00D35465">
      <w:r>
        <w:t>Access level 98 = admin</w:t>
      </w:r>
    </w:p>
    <w:p w14:paraId="1F66F45A" w14:textId="77777777" w:rsidR="00D35465" w:rsidRDefault="00D35465" w:rsidP="00D35465">
      <w:r>
        <w:t>Access level 99 = Super admin</w:t>
      </w:r>
    </w:p>
    <w:p w14:paraId="4BB8E900" w14:textId="77777777" w:rsidR="00D35465" w:rsidRDefault="00D35465" w:rsidP="005A4750"/>
    <w:p w14:paraId="0FCF89B5" w14:textId="77777777" w:rsidR="005A4750" w:rsidRDefault="005A4750" w:rsidP="005A4750">
      <w:pPr>
        <w:pStyle w:val="Heading1"/>
      </w:pPr>
      <w:bookmarkStart w:id="3" w:name="_Toc34737248"/>
      <w:r>
        <w:t>Tests</w:t>
      </w:r>
      <w:bookmarkEnd w:id="3"/>
    </w:p>
    <w:p w14:paraId="27E29D07" w14:textId="77777777" w:rsidR="005A4750" w:rsidRDefault="00D35465" w:rsidP="005A4750">
      <w:r>
        <w:t>Ik heb zelf 8 functional tests gemaakt:</w:t>
      </w:r>
    </w:p>
    <w:p w14:paraId="3BAED8D4" w14:textId="77777777" w:rsidR="00D35465" w:rsidRDefault="00D35465" w:rsidP="005A4750">
      <w:r>
        <w:t xml:space="preserve">Deze gaan over de 3 role’s en de acties die er zijn. Om deze te tests te gebruiken open een terminal binnen het project. Gebruik vervolgens: vendor\bin\codecept run. Dit verschilt per OS van uw </w:t>
      </w:r>
      <w:commentRangeStart w:id="4"/>
      <w:r>
        <w:t>computer</w:t>
      </w:r>
      <w:commentRangeEnd w:id="4"/>
      <w:r w:rsidR="0032226C">
        <w:rPr>
          <w:rStyle w:val="CommentReference"/>
        </w:rPr>
        <w:commentReference w:id="4"/>
      </w:r>
      <w:r>
        <w:t>.</w:t>
      </w:r>
    </w:p>
    <w:p w14:paraId="3DC11B33" w14:textId="77777777" w:rsidR="005A4750" w:rsidRDefault="005A4750" w:rsidP="005A4750">
      <w:pPr>
        <w:pStyle w:val="Heading1"/>
      </w:pPr>
      <w:bookmarkStart w:id="6" w:name="_Toc34737249"/>
      <w:r>
        <w:t>Database</w:t>
      </w:r>
      <w:bookmarkEnd w:id="6"/>
    </w:p>
    <w:p w14:paraId="343D59BB" w14:textId="77777777" w:rsidR="00D35465" w:rsidRDefault="00D35465" w:rsidP="005A4750">
      <w:r>
        <w:t>Mijn database is dedumpt en staat in een mapje zodat u hem kan overnemen. Bij het mapje kopje screenshots zal een screenshot van de database staan.</w:t>
      </w:r>
    </w:p>
    <w:p w14:paraId="30A82B7C" w14:textId="77777777" w:rsidR="005A4750" w:rsidRDefault="005A4750" w:rsidP="005A4750">
      <w:pPr>
        <w:pStyle w:val="Heading1"/>
      </w:pPr>
      <w:bookmarkStart w:id="7" w:name="_Toc34737250"/>
      <w:r>
        <w:t>Screenshots</w:t>
      </w:r>
      <w:bookmarkEnd w:id="7"/>
    </w:p>
    <w:p w14:paraId="3E98F1A3" w14:textId="77777777" w:rsidR="00D35465" w:rsidRPr="00D35465" w:rsidRDefault="00D35465" w:rsidP="00D35465">
      <w:r>
        <w:t>Een screenshot van de database.</w:t>
      </w:r>
    </w:p>
    <w:p w14:paraId="0C7ADFE5" w14:textId="77777777" w:rsidR="008E114D" w:rsidRDefault="00D35465">
      <w:r>
        <w:rPr>
          <w:noProof/>
          <w:lang w:val="en-US"/>
        </w:rPr>
        <w:drawing>
          <wp:inline distT="0" distB="0" distL="0" distR="0" wp14:anchorId="0963DFA4" wp14:editId="57873C44">
            <wp:extent cx="5731510" cy="2292350"/>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92350"/>
                    </a:xfrm>
                    <a:prstGeom prst="rect">
                      <a:avLst/>
                    </a:prstGeom>
                  </pic:spPr>
                </pic:pic>
              </a:graphicData>
            </a:graphic>
          </wp:inline>
        </w:drawing>
      </w:r>
    </w:p>
    <w:p w14:paraId="60EC1A53" w14:textId="77777777" w:rsidR="00D35465" w:rsidRDefault="00D35465"/>
    <w:p w14:paraId="5CBABC97" w14:textId="77777777" w:rsidR="00D35465" w:rsidRDefault="00D35465"/>
    <w:p w14:paraId="02E1CFEA" w14:textId="77777777" w:rsidR="00D35465" w:rsidRDefault="00D35465"/>
    <w:p w14:paraId="2BF1FC6E" w14:textId="77777777" w:rsidR="00D35465" w:rsidRDefault="00D35465"/>
    <w:p w14:paraId="7D6DD92F" w14:textId="77777777" w:rsidR="00D35465" w:rsidRDefault="00D35465"/>
    <w:p w14:paraId="7A31CD04" w14:textId="77777777" w:rsidR="00D35465" w:rsidRDefault="00D35465"/>
    <w:p w14:paraId="639316D9" w14:textId="77777777" w:rsidR="00D35465" w:rsidRDefault="00D35465">
      <w:r>
        <w:t>Een screenshot van de admin homepage</w:t>
      </w:r>
    </w:p>
    <w:p w14:paraId="1CE0818A" w14:textId="77777777" w:rsidR="00D35465" w:rsidRDefault="00D35465">
      <w:r>
        <w:rPr>
          <w:noProof/>
          <w:lang w:val="en-US"/>
        </w:rPr>
        <w:drawing>
          <wp:inline distT="0" distB="0" distL="0" distR="0" wp14:anchorId="7A1FE48D" wp14:editId="348FEBFC">
            <wp:extent cx="5731510" cy="2783205"/>
            <wp:effectExtent l="0" t="0" r="254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83205"/>
                    </a:xfrm>
                    <a:prstGeom prst="rect">
                      <a:avLst/>
                    </a:prstGeom>
                  </pic:spPr>
                </pic:pic>
              </a:graphicData>
            </a:graphic>
          </wp:inline>
        </w:drawing>
      </w:r>
    </w:p>
    <w:p w14:paraId="6BD64487" w14:textId="77777777" w:rsidR="00D35465" w:rsidRDefault="00D35465"/>
    <w:p w14:paraId="160FCE21" w14:textId="77777777" w:rsidR="00D35465" w:rsidRDefault="00D35465">
      <w:r>
        <w:t>Een screenshot van de blog index: admin.</w:t>
      </w:r>
    </w:p>
    <w:p w14:paraId="77638ECB" w14:textId="77777777" w:rsidR="00D35465" w:rsidRDefault="00D35465">
      <w:r>
        <w:rPr>
          <w:noProof/>
          <w:lang w:val="en-US"/>
        </w:rPr>
        <w:drawing>
          <wp:inline distT="0" distB="0" distL="0" distR="0" wp14:anchorId="105CF8A5" wp14:editId="59BB7A1A">
            <wp:extent cx="5731510" cy="2886710"/>
            <wp:effectExtent l="0" t="0" r="2540" b="889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86710"/>
                    </a:xfrm>
                    <a:prstGeom prst="rect">
                      <a:avLst/>
                    </a:prstGeom>
                  </pic:spPr>
                </pic:pic>
              </a:graphicData>
            </a:graphic>
          </wp:inline>
        </w:drawing>
      </w:r>
    </w:p>
    <w:p w14:paraId="4169F489" w14:textId="77777777" w:rsidR="00D35465" w:rsidRDefault="00D35465"/>
    <w:p w14:paraId="18D7101A" w14:textId="77777777" w:rsidR="00D35465" w:rsidRDefault="00D35465"/>
    <w:p w14:paraId="0D91713E" w14:textId="77777777" w:rsidR="00D35465" w:rsidRDefault="00D35465"/>
    <w:p w14:paraId="1FB2090E" w14:textId="77777777" w:rsidR="00D35465" w:rsidRDefault="00D35465"/>
    <w:p w14:paraId="0C12140A" w14:textId="77777777" w:rsidR="00D35465" w:rsidRDefault="00D35465"/>
    <w:p w14:paraId="2C976EB8" w14:textId="77777777" w:rsidR="00D35465" w:rsidRDefault="00D35465"/>
    <w:p w14:paraId="487F4D54" w14:textId="77777777" w:rsidR="00D35465" w:rsidRDefault="00D35465"/>
    <w:p w14:paraId="56C66A1A" w14:textId="77777777" w:rsidR="00D35465" w:rsidRDefault="00D35465">
      <w:r>
        <w:t>Een screenshot van de blog index: author.</w:t>
      </w:r>
    </w:p>
    <w:p w14:paraId="14E15871" w14:textId="77777777" w:rsidR="00D35465" w:rsidRDefault="00D35465">
      <w:r>
        <w:rPr>
          <w:noProof/>
          <w:lang w:val="en-US"/>
        </w:rPr>
        <w:drawing>
          <wp:inline distT="0" distB="0" distL="0" distR="0" wp14:anchorId="08481F13" wp14:editId="51DCD765">
            <wp:extent cx="5731510" cy="2895600"/>
            <wp:effectExtent l="0" t="0" r="254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95600"/>
                    </a:xfrm>
                    <a:prstGeom prst="rect">
                      <a:avLst/>
                    </a:prstGeom>
                  </pic:spPr>
                </pic:pic>
              </a:graphicData>
            </a:graphic>
          </wp:inline>
        </w:drawing>
      </w:r>
    </w:p>
    <w:p w14:paraId="240A973B" w14:textId="77777777" w:rsidR="00D35465" w:rsidRDefault="00D35465"/>
    <w:p w14:paraId="45588468" w14:textId="77777777" w:rsidR="00D35465" w:rsidRDefault="00D35465">
      <w:r>
        <w:t>Een screenshot van de blog index: geust</w:t>
      </w:r>
    </w:p>
    <w:p w14:paraId="6FDC58AE" w14:textId="77777777" w:rsidR="00D35465" w:rsidRDefault="001B41DD">
      <w:r>
        <w:rPr>
          <w:noProof/>
          <w:lang w:val="en-US"/>
        </w:rPr>
        <w:drawing>
          <wp:inline distT="0" distB="0" distL="0" distR="0" wp14:anchorId="20402013" wp14:editId="571B3F55">
            <wp:extent cx="5731510" cy="2886710"/>
            <wp:effectExtent l="0" t="0" r="2540" b="889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86710"/>
                    </a:xfrm>
                    <a:prstGeom prst="rect">
                      <a:avLst/>
                    </a:prstGeom>
                  </pic:spPr>
                </pic:pic>
              </a:graphicData>
            </a:graphic>
          </wp:inline>
        </w:drawing>
      </w:r>
    </w:p>
    <w:p w14:paraId="7342EF50" w14:textId="77777777" w:rsidR="001B41DD" w:rsidRDefault="001B41DD"/>
    <w:p w14:paraId="69E3C3AD" w14:textId="77777777" w:rsidR="001B41DD" w:rsidRDefault="001B41DD"/>
    <w:p w14:paraId="61D6A82D" w14:textId="77777777" w:rsidR="001B41DD" w:rsidRDefault="001B41DD"/>
    <w:p w14:paraId="02FEA882" w14:textId="77777777" w:rsidR="001B41DD" w:rsidRDefault="001B41DD"/>
    <w:p w14:paraId="7E9334C0" w14:textId="77777777" w:rsidR="001B41DD" w:rsidRDefault="001B41DD"/>
    <w:p w14:paraId="705BAC6D" w14:textId="77777777" w:rsidR="001B41DD" w:rsidRDefault="001B41DD"/>
    <w:p w14:paraId="07F2BA20" w14:textId="77777777" w:rsidR="001B41DD" w:rsidRDefault="001B41DD"/>
    <w:p w14:paraId="05DB2017" w14:textId="77777777" w:rsidR="001B41DD" w:rsidRDefault="00403D9D">
      <w:r>
        <w:t>Een screenshot van Create Blog</w:t>
      </w:r>
    </w:p>
    <w:p w14:paraId="426ACA41" w14:textId="77777777" w:rsidR="00403D9D" w:rsidRDefault="00403D9D">
      <w:r>
        <w:rPr>
          <w:noProof/>
          <w:lang w:val="en-US"/>
        </w:rPr>
        <w:drawing>
          <wp:inline distT="0" distB="0" distL="0" distR="0" wp14:anchorId="4B599631" wp14:editId="46E3A85F">
            <wp:extent cx="5731510" cy="2788285"/>
            <wp:effectExtent l="0" t="0" r="254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88285"/>
                    </a:xfrm>
                    <a:prstGeom prst="rect">
                      <a:avLst/>
                    </a:prstGeom>
                  </pic:spPr>
                </pic:pic>
              </a:graphicData>
            </a:graphic>
          </wp:inline>
        </w:drawing>
      </w:r>
    </w:p>
    <w:p w14:paraId="15DDE66C" w14:textId="77777777" w:rsidR="00403D9D" w:rsidRDefault="00403D9D"/>
    <w:p w14:paraId="7CDD89A8" w14:textId="77777777" w:rsidR="00403D9D" w:rsidRDefault="00403D9D">
      <w:r>
        <w:t>Een screenshot van Edit Blog</w:t>
      </w:r>
    </w:p>
    <w:p w14:paraId="59F6FCB9" w14:textId="77777777" w:rsidR="00403D9D" w:rsidRDefault="00403D9D">
      <w:r>
        <w:rPr>
          <w:noProof/>
          <w:lang w:val="en-US"/>
        </w:rPr>
        <w:drawing>
          <wp:inline distT="0" distB="0" distL="0" distR="0" wp14:anchorId="26BF24CC" wp14:editId="0DF36940">
            <wp:extent cx="5731510" cy="2767330"/>
            <wp:effectExtent l="0" t="0" r="254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67330"/>
                    </a:xfrm>
                    <a:prstGeom prst="rect">
                      <a:avLst/>
                    </a:prstGeom>
                  </pic:spPr>
                </pic:pic>
              </a:graphicData>
            </a:graphic>
          </wp:inline>
        </w:drawing>
      </w:r>
    </w:p>
    <w:p w14:paraId="734A276F" w14:textId="77777777" w:rsidR="00403D9D" w:rsidRDefault="00403D9D"/>
    <w:p w14:paraId="7ED7D28B" w14:textId="77777777" w:rsidR="00403D9D" w:rsidRDefault="00403D9D"/>
    <w:p w14:paraId="38B51D33" w14:textId="77777777" w:rsidR="00403D9D" w:rsidRDefault="00403D9D"/>
    <w:p w14:paraId="172E0D5D" w14:textId="77777777" w:rsidR="00403D9D" w:rsidRDefault="00403D9D"/>
    <w:p w14:paraId="5CC36879" w14:textId="77777777" w:rsidR="00403D9D" w:rsidRDefault="00403D9D"/>
    <w:p w14:paraId="4F8BD2EE" w14:textId="77777777" w:rsidR="00403D9D" w:rsidRDefault="00403D9D"/>
    <w:p w14:paraId="4227E0A8" w14:textId="77777777" w:rsidR="00403D9D" w:rsidRDefault="00403D9D"/>
    <w:p w14:paraId="0EE271F7" w14:textId="77777777" w:rsidR="00403D9D" w:rsidRDefault="00403D9D"/>
    <w:p w14:paraId="203AB78C" w14:textId="77777777" w:rsidR="00403D9D" w:rsidRDefault="00403D9D">
      <w:r>
        <w:t>Een screenshot van Blog lezen</w:t>
      </w:r>
    </w:p>
    <w:p w14:paraId="07A02CC9" w14:textId="77777777" w:rsidR="00403D9D" w:rsidRDefault="00403D9D">
      <w:r>
        <w:rPr>
          <w:noProof/>
          <w:lang w:val="en-US"/>
        </w:rPr>
        <w:drawing>
          <wp:inline distT="0" distB="0" distL="0" distR="0" wp14:anchorId="4E196622" wp14:editId="3F7014CC">
            <wp:extent cx="5731510" cy="2907665"/>
            <wp:effectExtent l="0" t="0" r="2540" b="698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07665"/>
                    </a:xfrm>
                    <a:prstGeom prst="rect">
                      <a:avLst/>
                    </a:prstGeom>
                  </pic:spPr>
                </pic:pic>
              </a:graphicData>
            </a:graphic>
          </wp:inline>
        </w:drawing>
      </w:r>
    </w:p>
    <w:p w14:paraId="26E2D3F8" w14:textId="77777777" w:rsidR="00403D9D" w:rsidRDefault="00403D9D">
      <w:r>
        <w:t>Een screenshot van Comment index</w:t>
      </w:r>
    </w:p>
    <w:p w14:paraId="66EA865E" w14:textId="77777777" w:rsidR="00403D9D" w:rsidRDefault="00403D9D">
      <w:r>
        <w:rPr>
          <w:noProof/>
          <w:lang w:val="en-US"/>
        </w:rPr>
        <w:drawing>
          <wp:inline distT="0" distB="0" distL="0" distR="0" wp14:anchorId="49DAA5E8" wp14:editId="641BA047">
            <wp:extent cx="5731510" cy="2910840"/>
            <wp:effectExtent l="0" t="0" r="2540" b="381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10840"/>
                    </a:xfrm>
                    <a:prstGeom prst="rect">
                      <a:avLst/>
                    </a:prstGeom>
                  </pic:spPr>
                </pic:pic>
              </a:graphicData>
            </a:graphic>
          </wp:inline>
        </w:drawing>
      </w:r>
    </w:p>
    <w:p w14:paraId="4E31A39B" w14:textId="77777777" w:rsidR="00403D9D" w:rsidRDefault="00403D9D"/>
    <w:p w14:paraId="615E5AE1" w14:textId="77777777" w:rsidR="00403D9D" w:rsidRDefault="00403D9D"/>
    <w:p w14:paraId="7BD16751" w14:textId="77777777" w:rsidR="00403D9D" w:rsidRDefault="00403D9D"/>
    <w:p w14:paraId="2B7578C0" w14:textId="77777777" w:rsidR="00403D9D" w:rsidRDefault="00403D9D"/>
    <w:p w14:paraId="54A62DFF" w14:textId="77777777" w:rsidR="00403D9D" w:rsidRDefault="00403D9D"/>
    <w:p w14:paraId="063F7E16" w14:textId="77777777" w:rsidR="00403D9D" w:rsidRDefault="00403D9D"/>
    <w:p w14:paraId="4CD4BB6D" w14:textId="77777777" w:rsidR="00403D9D" w:rsidRDefault="00403D9D"/>
    <w:p w14:paraId="18272F99" w14:textId="77777777" w:rsidR="00403D9D" w:rsidRDefault="00403D9D"/>
    <w:p w14:paraId="3259C2BF" w14:textId="77777777" w:rsidR="00403D9D" w:rsidRDefault="00403D9D">
      <w:r>
        <w:t>Een screenshot van comment toevoegen</w:t>
      </w:r>
    </w:p>
    <w:p w14:paraId="3890DBC6" w14:textId="77777777" w:rsidR="00403D9D" w:rsidRDefault="00403D9D">
      <w:pPr>
        <w:rPr>
          <w:noProof/>
        </w:rPr>
      </w:pPr>
    </w:p>
    <w:p w14:paraId="284C1239" w14:textId="77777777" w:rsidR="00403D9D" w:rsidRDefault="00403D9D">
      <w:r>
        <w:rPr>
          <w:noProof/>
          <w:lang w:val="en-US"/>
        </w:rPr>
        <w:drawing>
          <wp:inline distT="0" distB="0" distL="0" distR="0" wp14:anchorId="12E0AC52" wp14:editId="503F882D">
            <wp:extent cx="5731510" cy="1364615"/>
            <wp:effectExtent l="0" t="0" r="2540" b="698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3068"/>
                    <a:stretch/>
                  </pic:blipFill>
                  <pic:spPr bwMode="auto">
                    <a:xfrm>
                      <a:off x="0" y="0"/>
                      <a:ext cx="5731510" cy="1364615"/>
                    </a:xfrm>
                    <a:prstGeom prst="rect">
                      <a:avLst/>
                    </a:prstGeom>
                    <a:ln>
                      <a:noFill/>
                    </a:ln>
                    <a:extLst>
                      <a:ext uri="{53640926-AAD7-44D8-BBD7-CCE9431645EC}">
                        <a14:shadowObscured xmlns:a14="http://schemas.microsoft.com/office/drawing/2010/main"/>
                      </a:ext>
                    </a:extLst>
                  </pic:spPr>
                </pic:pic>
              </a:graphicData>
            </a:graphic>
          </wp:inline>
        </w:drawing>
      </w:r>
    </w:p>
    <w:sectPr w:rsidR="00403D9D">
      <w:footerReference w:type="default" r:id="rId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thieu van der Wal" w:date="2020-03-11T15:10:00Z" w:initials="MvdW">
    <w:p w14:paraId="3AAA4782" w14:textId="77777777" w:rsidR="00F92421" w:rsidRDefault="00F92421">
      <w:pPr>
        <w:pStyle w:val="CommentText"/>
      </w:pPr>
      <w:r>
        <w:rPr>
          <w:rStyle w:val="CommentReference"/>
        </w:rPr>
        <w:annotationRef/>
      </w:r>
      <w:r>
        <w:t>Hoe doe je dat? Hoe maakt je dit makkelijk overdraagbaar met behulp van Composer?</w:t>
      </w:r>
    </w:p>
  </w:comment>
  <w:comment w:id="4" w:author="Mathieu van der Wal" w:date="2020-03-11T15:13:00Z" w:initials="MvdW">
    <w:p w14:paraId="34D9822B" w14:textId="4C853582" w:rsidR="0032226C" w:rsidRDefault="0032226C">
      <w:pPr>
        <w:pStyle w:val="CommentText"/>
      </w:pPr>
      <w:r>
        <w:rPr>
          <w:rStyle w:val="CommentReference"/>
        </w:rPr>
        <w:annotationRef/>
      </w:r>
      <w:r>
        <w:t>Kun je de acceptatie-tests uit dit project halen omdat we die niet gebruiken?</w:t>
      </w:r>
      <w:bookmarkStart w:id="5" w:name="_GoBack"/>
      <w:bookmarkEnd w:id="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AA4782" w15:done="0"/>
  <w15:commentEx w15:paraId="34D9822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6873D9" w14:textId="77777777" w:rsidR="00200C09" w:rsidRDefault="00200C09" w:rsidP="005A4750">
      <w:pPr>
        <w:spacing w:after="0" w:line="240" w:lineRule="auto"/>
      </w:pPr>
      <w:r>
        <w:separator/>
      </w:r>
    </w:p>
  </w:endnote>
  <w:endnote w:type="continuationSeparator" w:id="0">
    <w:p w14:paraId="22B29B52" w14:textId="77777777" w:rsidR="00200C09" w:rsidRDefault="00200C09" w:rsidP="005A4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3ADDA7" w14:textId="77777777" w:rsidR="005A4750" w:rsidRDefault="005A4750">
    <w:pPr>
      <w:pStyle w:val="Footer"/>
    </w:pPr>
    <w:r>
      <w:rPr>
        <w:noProof/>
        <w:lang w:val="en-US"/>
      </w:rPr>
      <w:drawing>
        <wp:anchor distT="0" distB="0" distL="114300" distR="114300" simplePos="0" relativeHeight="251660288" behindDoc="0" locked="0" layoutInCell="1" allowOverlap="1" wp14:anchorId="27B27312" wp14:editId="03F54260">
          <wp:simplePos x="0" y="0"/>
          <wp:positionH relativeFrom="column">
            <wp:posOffset>-904875</wp:posOffset>
          </wp:positionH>
          <wp:positionV relativeFrom="paragraph">
            <wp:posOffset>13970</wp:posOffset>
          </wp:positionV>
          <wp:extent cx="628650" cy="628650"/>
          <wp:effectExtent l="0" t="0" r="0" b="0"/>
          <wp:wrapThrough wrapText="bothSides">
            <wp:wrapPolygon edited="0">
              <wp:start x="0" y="1309"/>
              <wp:lineTo x="0" y="18982"/>
              <wp:lineTo x="13091" y="18982"/>
              <wp:lineTo x="18327" y="17018"/>
              <wp:lineTo x="18327" y="15709"/>
              <wp:lineTo x="13091" y="13091"/>
              <wp:lineTo x="20291" y="9818"/>
              <wp:lineTo x="20945" y="3927"/>
              <wp:lineTo x="17673" y="1309"/>
              <wp:lineTo x="0" y="1309"/>
            </wp:wrapPolygon>
          </wp:wrapThrough>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9264" behindDoc="0" locked="0" layoutInCell="1" allowOverlap="1" wp14:anchorId="72FFFF44" wp14:editId="61F0BBDA">
          <wp:simplePos x="0" y="0"/>
          <wp:positionH relativeFrom="page">
            <wp:align>right</wp:align>
          </wp:positionH>
          <wp:positionV relativeFrom="paragraph">
            <wp:posOffset>-137160</wp:posOffset>
          </wp:positionV>
          <wp:extent cx="904875" cy="904875"/>
          <wp:effectExtent l="0" t="0" r="9525" b="9525"/>
          <wp:wrapThrough wrapText="bothSides">
            <wp:wrapPolygon edited="0">
              <wp:start x="0" y="0"/>
              <wp:lineTo x="0" y="21373"/>
              <wp:lineTo x="21373" y="21373"/>
              <wp:lineTo x="21373"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14:sizeRelH relativeFrom="page">
            <wp14:pctWidth>0</wp14:pctWidth>
          </wp14:sizeRelH>
          <wp14:sizeRelV relativeFrom="page">
            <wp14:pctHeight>0</wp14:pctHeight>
          </wp14:sizeRelV>
        </wp:anchor>
      </w:drawing>
    </w:r>
    <w:r>
      <w:t>Door Coen Zuijderwijk</w:t>
    </w:r>
  </w:p>
  <w:p w14:paraId="4C56489A" w14:textId="77777777" w:rsidR="005A4750" w:rsidRDefault="005A4750">
    <w:pPr>
      <w:pStyle w:val="Footer"/>
    </w:pPr>
    <w:r>
      <w:t>10-3-2020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7815A4" w14:textId="77777777" w:rsidR="00200C09" w:rsidRDefault="00200C09" w:rsidP="005A4750">
      <w:pPr>
        <w:spacing w:after="0" w:line="240" w:lineRule="auto"/>
      </w:pPr>
      <w:r>
        <w:separator/>
      </w:r>
    </w:p>
  </w:footnote>
  <w:footnote w:type="continuationSeparator" w:id="0">
    <w:p w14:paraId="72027EB2" w14:textId="77777777" w:rsidR="00200C09" w:rsidRDefault="00200C09" w:rsidP="005A4750">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hieu van der Wal">
    <w15:presenceInfo w15:providerId="None" w15:userId="Mathieu van der W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trackRevisions/>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762"/>
    <w:rsid w:val="001B41DD"/>
    <w:rsid w:val="00200C09"/>
    <w:rsid w:val="002933D3"/>
    <w:rsid w:val="0032226C"/>
    <w:rsid w:val="003A6FE9"/>
    <w:rsid w:val="00403D9D"/>
    <w:rsid w:val="005A4750"/>
    <w:rsid w:val="005E4E5B"/>
    <w:rsid w:val="007061C5"/>
    <w:rsid w:val="007A2762"/>
    <w:rsid w:val="008E114D"/>
    <w:rsid w:val="00D35465"/>
    <w:rsid w:val="00F924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4302EDE"/>
  <w15:chartTrackingRefBased/>
  <w15:docId w15:val="{8C71FC2C-E3EE-49E1-9A42-8547C40B3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47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4750"/>
  </w:style>
  <w:style w:type="paragraph" w:styleId="Footer">
    <w:name w:val="footer"/>
    <w:basedOn w:val="Normal"/>
    <w:link w:val="FooterChar"/>
    <w:uiPriority w:val="99"/>
    <w:unhideWhenUsed/>
    <w:rsid w:val="005A4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4750"/>
  </w:style>
  <w:style w:type="character" w:customStyle="1" w:styleId="Heading1Char">
    <w:name w:val="Heading 1 Char"/>
    <w:basedOn w:val="DefaultParagraphFont"/>
    <w:link w:val="Heading1"/>
    <w:uiPriority w:val="9"/>
    <w:rsid w:val="005A475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33D3"/>
    <w:pPr>
      <w:outlineLvl w:val="9"/>
    </w:pPr>
    <w:rPr>
      <w:lang w:eastAsia="nl-NL"/>
    </w:rPr>
  </w:style>
  <w:style w:type="paragraph" w:styleId="TOC1">
    <w:name w:val="toc 1"/>
    <w:basedOn w:val="Normal"/>
    <w:next w:val="Normal"/>
    <w:autoRedefine/>
    <w:uiPriority w:val="39"/>
    <w:unhideWhenUsed/>
    <w:rsid w:val="002933D3"/>
    <w:pPr>
      <w:spacing w:after="100"/>
    </w:pPr>
  </w:style>
  <w:style w:type="character" w:styleId="Hyperlink">
    <w:name w:val="Hyperlink"/>
    <w:basedOn w:val="DefaultParagraphFont"/>
    <w:uiPriority w:val="99"/>
    <w:unhideWhenUsed/>
    <w:rsid w:val="002933D3"/>
    <w:rPr>
      <w:color w:val="0563C1" w:themeColor="hyperlink"/>
      <w:u w:val="single"/>
    </w:rPr>
  </w:style>
  <w:style w:type="character" w:styleId="CommentReference">
    <w:name w:val="annotation reference"/>
    <w:basedOn w:val="DefaultParagraphFont"/>
    <w:uiPriority w:val="99"/>
    <w:semiHidden/>
    <w:unhideWhenUsed/>
    <w:rsid w:val="00F92421"/>
    <w:rPr>
      <w:sz w:val="16"/>
      <w:szCs w:val="16"/>
    </w:rPr>
  </w:style>
  <w:style w:type="paragraph" w:styleId="CommentText">
    <w:name w:val="annotation text"/>
    <w:basedOn w:val="Normal"/>
    <w:link w:val="CommentTextChar"/>
    <w:uiPriority w:val="99"/>
    <w:semiHidden/>
    <w:unhideWhenUsed/>
    <w:rsid w:val="00F92421"/>
    <w:pPr>
      <w:spacing w:line="240" w:lineRule="auto"/>
    </w:pPr>
    <w:rPr>
      <w:sz w:val="20"/>
      <w:szCs w:val="20"/>
    </w:rPr>
  </w:style>
  <w:style w:type="character" w:customStyle="1" w:styleId="CommentTextChar">
    <w:name w:val="Comment Text Char"/>
    <w:basedOn w:val="DefaultParagraphFont"/>
    <w:link w:val="CommentText"/>
    <w:uiPriority w:val="99"/>
    <w:semiHidden/>
    <w:rsid w:val="00F92421"/>
    <w:rPr>
      <w:sz w:val="20"/>
      <w:szCs w:val="20"/>
    </w:rPr>
  </w:style>
  <w:style w:type="paragraph" w:styleId="CommentSubject">
    <w:name w:val="annotation subject"/>
    <w:basedOn w:val="CommentText"/>
    <w:next w:val="CommentText"/>
    <w:link w:val="CommentSubjectChar"/>
    <w:uiPriority w:val="99"/>
    <w:semiHidden/>
    <w:unhideWhenUsed/>
    <w:rsid w:val="00F92421"/>
    <w:rPr>
      <w:b/>
      <w:bCs/>
    </w:rPr>
  </w:style>
  <w:style w:type="character" w:customStyle="1" w:styleId="CommentSubjectChar">
    <w:name w:val="Comment Subject Char"/>
    <w:basedOn w:val="CommentTextChar"/>
    <w:link w:val="CommentSubject"/>
    <w:uiPriority w:val="99"/>
    <w:semiHidden/>
    <w:rsid w:val="00F92421"/>
    <w:rPr>
      <w:b/>
      <w:bCs/>
      <w:sz w:val="20"/>
      <w:szCs w:val="20"/>
    </w:rPr>
  </w:style>
  <w:style w:type="paragraph" w:styleId="BalloonText">
    <w:name w:val="Balloon Text"/>
    <w:basedOn w:val="Normal"/>
    <w:link w:val="BalloonTextChar"/>
    <w:uiPriority w:val="99"/>
    <w:semiHidden/>
    <w:unhideWhenUsed/>
    <w:rsid w:val="00F924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24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477152">
      <w:bodyDiv w:val="1"/>
      <w:marLeft w:val="0"/>
      <w:marRight w:val="0"/>
      <w:marTop w:val="0"/>
      <w:marBottom w:val="0"/>
      <w:divBdr>
        <w:top w:val="none" w:sz="0" w:space="0" w:color="auto"/>
        <w:left w:val="none" w:sz="0" w:space="0" w:color="auto"/>
        <w:bottom w:val="none" w:sz="0" w:space="0" w:color="auto"/>
        <w:right w:val="none" w:sz="0" w:space="0" w:color="auto"/>
      </w:divBdr>
    </w:div>
    <w:div w:id="1447851544">
      <w:bodyDiv w:val="1"/>
      <w:marLeft w:val="0"/>
      <w:marRight w:val="0"/>
      <w:marTop w:val="0"/>
      <w:marBottom w:val="0"/>
      <w:divBdr>
        <w:top w:val="none" w:sz="0" w:space="0" w:color="auto"/>
        <w:left w:val="none" w:sz="0" w:space="0" w:color="auto"/>
        <w:bottom w:val="none" w:sz="0" w:space="0" w:color="auto"/>
        <w:right w:val="none" w:sz="0" w:space="0" w:color="auto"/>
      </w:divBdr>
    </w:div>
    <w:div w:id="180165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A2C17-00BC-4D14-8266-51E079EB2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508</Words>
  <Characters>2896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Katlok Gaming</dc:creator>
  <cp:keywords/>
  <dc:description/>
  <cp:lastModifiedBy>Mathieu van der Wal</cp:lastModifiedBy>
  <cp:revision>4</cp:revision>
  <dcterms:created xsi:type="dcterms:W3CDTF">2020-03-10T11:53:00Z</dcterms:created>
  <dcterms:modified xsi:type="dcterms:W3CDTF">2020-03-11T14:14:00Z</dcterms:modified>
</cp:coreProperties>
</file>